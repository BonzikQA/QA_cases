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E354" w14:textId="36F8A78F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 бага: </w:t>
      </w:r>
      <w:r w:rsidRPr="00076B48">
        <w:rPr>
          <w:rFonts w:ascii="Times New Roman" w:hAnsi="Times New Roman" w:cs="Times New Roman"/>
          <w:sz w:val="24"/>
          <w:szCs w:val="24"/>
        </w:rPr>
        <w:t>1</w:t>
      </w:r>
    </w:p>
    <w:p w14:paraId="4C41B65C" w14:textId="4A11B001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="006005E8"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="006005E8"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 w:rsidR="006005E8" w:rsidRPr="006005E8">
        <w:rPr>
          <w:rFonts w:ascii="Times New Roman" w:hAnsi="Times New Roman" w:cs="Times New Roman"/>
          <w:sz w:val="24"/>
          <w:szCs w:val="24"/>
        </w:rPr>
        <w:t>Сайт позволяет заполнить поле «Полученный балл» значением, содержащим буквы.</w:t>
      </w:r>
    </w:p>
    <w:p w14:paraId="5DAED17E" w14:textId="647FD588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 w:rsidR="006005E8">
        <w:rPr>
          <w:rFonts w:ascii="Times New Roman" w:hAnsi="Times New Roman" w:cs="Times New Roman"/>
          <w:sz w:val="24"/>
          <w:szCs w:val="24"/>
        </w:rPr>
        <w:t>не должно быть даже возможности ввести букву в поле «Полученный балл».</w:t>
      </w:r>
    </w:p>
    <w:p w14:paraId="425B403C" w14:textId="212D83F9" w:rsidR="002E060C" w:rsidRPr="002E060C" w:rsidRDefault="00477A05" w:rsidP="002E060C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Переходим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на сайт </w:t>
      </w:r>
      <w:hyperlink r:id="rId5" w:history="1">
        <w:r w:rsidR="002E060C"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3E0146E6" w14:textId="50ED2028" w:rsidR="00477A05" w:rsidRPr="006005E8" w:rsidRDefault="00477A05" w:rsidP="006005E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 w:rsidR="006005E8"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 w:rsidR="006005E8">
        <w:rPr>
          <w:rFonts w:ascii="Times New Roman" w:hAnsi="Times New Roman" w:cs="Times New Roman"/>
          <w:sz w:val="24"/>
          <w:szCs w:val="24"/>
          <w:lang w:val="en-US"/>
        </w:rPr>
        <w:t>Bonzik</w:t>
      </w:r>
      <w:r w:rsidR="006005E8" w:rsidRPr="006005E8">
        <w:rPr>
          <w:rFonts w:ascii="Times New Roman" w:hAnsi="Times New Roman" w:cs="Times New Roman"/>
          <w:sz w:val="24"/>
          <w:szCs w:val="24"/>
        </w:rPr>
        <w:t>7</w:t>
      </w:r>
      <w:r w:rsidR="006005E8">
        <w:rPr>
          <w:rFonts w:ascii="Times New Roman" w:hAnsi="Times New Roman" w:cs="Times New Roman"/>
          <w:sz w:val="24"/>
          <w:szCs w:val="24"/>
        </w:rPr>
        <w:t>»</w:t>
      </w:r>
    </w:p>
    <w:p w14:paraId="5AD5394D" w14:textId="7777777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41042FD1" w14:textId="72F613DB" w:rsidR="00477A05" w:rsidRPr="006005E8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="006005E8">
        <w:rPr>
          <w:rFonts w:ascii="Times New Roman" w:hAnsi="Times New Roman" w:cs="Times New Roman"/>
          <w:sz w:val="24"/>
          <w:szCs w:val="24"/>
        </w:rPr>
        <w:t xml:space="preserve">Поле «посчитать результаты» игнорирует все буквенные символы в передаваемом </w:t>
      </w:r>
      <w:r w:rsidR="00701D4D">
        <w:rPr>
          <w:rFonts w:ascii="Times New Roman" w:hAnsi="Times New Roman" w:cs="Times New Roman"/>
          <w:sz w:val="24"/>
          <w:szCs w:val="24"/>
        </w:rPr>
        <w:t xml:space="preserve">в него </w:t>
      </w:r>
      <w:r w:rsidR="006005E8">
        <w:rPr>
          <w:rFonts w:ascii="Times New Roman" w:hAnsi="Times New Roman" w:cs="Times New Roman"/>
          <w:sz w:val="24"/>
          <w:szCs w:val="24"/>
        </w:rPr>
        <w:t xml:space="preserve">значении. Для приведённых в шаге 1 данных поле должно будет содержать </w:t>
      </w:r>
      <w:r w:rsidR="006E303D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="006005E8">
        <w:rPr>
          <w:rFonts w:ascii="Times New Roman" w:hAnsi="Times New Roman" w:cs="Times New Roman"/>
          <w:sz w:val="24"/>
          <w:szCs w:val="24"/>
        </w:rPr>
        <w:t>«7»</w:t>
      </w:r>
    </w:p>
    <w:p w14:paraId="58AB2D88" w14:textId="64792900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="006005E8">
        <w:rPr>
          <w:rFonts w:ascii="Times New Roman" w:hAnsi="Times New Roman" w:cs="Times New Roman"/>
          <w:sz w:val="24"/>
          <w:szCs w:val="24"/>
        </w:rPr>
        <w:t xml:space="preserve">Поле заполняется в точности </w:t>
      </w:r>
      <w:r w:rsidR="00A2653D">
        <w:rPr>
          <w:rFonts w:ascii="Times New Roman" w:hAnsi="Times New Roman" w:cs="Times New Roman"/>
          <w:sz w:val="24"/>
          <w:szCs w:val="24"/>
        </w:rPr>
        <w:t>тем же значением, что и передаётся в него.</w:t>
      </w:r>
    </w:p>
    <w:p w14:paraId="39FE949F" w14:textId="7777777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769865E9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4F8A86CB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1061E9FF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175AA3B8" w14:textId="77777777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50C08F44" w14:textId="265B7C4A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Номер</w:t>
      </w:r>
      <w:r w:rsidR="001813C3">
        <w:rPr>
          <w:rFonts w:ascii="Times New Roman" w:hAnsi="Times New Roman" w:cs="Times New Roman"/>
          <w:b/>
          <w:bCs/>
          <w:sz w:val="24"/>
          <w:szCs w:val="24"/>
        </w:rPr>
        <w:t xml:space="preserve">а тестов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D4D" w:rsidRPr="004B64FB">
        <w:rPr>
          <w:rFonts w:ascii="Times New Roman" w:hAnsi="Times New Roman" w:cs="Times New Roman"/>
          <w:sz w:val="24"/>
          <w:szCs w:val="24"/>
        </w:rPr>
        <w:t>19, 20</w:t>
      </w:r>
    </w:p>
    <w:p w14:paraId="5D54E15B" w14:textId="22A4FF8C" w:rsidR="004B64FB" w:rsidRPr="00701D4D" w:rsidRDefault="004B64FB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Использованные тестовые значения в проваленных тестах – «</w:t>
      </w:r>
      <w:r w:rsidRPr="004B64FB">
        <w:rPr>
          <w:rFonts w:ascii="Times New Roman" w:hAnsi="Times New Roman" w:cs="Times New Roman"/>
          <w:sz w:val="24"/>
          <w:szCs w:val="24"/>
          <w:lang w:val="en-US"/>
        </w:rPr>
        <w:t>Bonzik</w:t>
      </w:r>
      <w:r w:rsidRPr="004B64FB">
        <w:rPr>
          <w:rFonts w:ascii="Times New Roman" w:hAnsi="Times New Roman" w:cs="Times New Roman"/>
          <w:sz w:val="24"/>
          <w:szCs w:val="24"/>
        </w:rPr>
        <w:t>7» и «7</w:t>
      </w:r>
      <w:r w:rsidRPr="004B64FB">
        <w:rPr>
          <w:rFonts w:ascii="Times New Roman" w:hAnsi="Times New Roman" w:cs="Times New Roman"/>
          <w:sz w:val="24"/>
          <w:szCs w:val="24"/>
          <w:lang w:val="en-US"/>
        </w:rPr>
        <w:t>Bonzik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</w:p>
    <w:p w14:paraId="59D4405F" w14:textId="3157C215" w:rsidR="00CA3F7D" w:rsidRDefault="00CA3F7D">
      <w:r>
        <w:br w:type="page"/>
      </w:r>
    </w:p>
    <w:p w14:paraId="14ECCDA6" w14:textId="746DF23A" w:rsidR="00CA3F7D" w:rsidRPr="001223E3" w:rsidRDefault="00CA3F7D" w:rsidP="00CA3F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076B48">
        <w:rPr>
          <w:rFonts w:ascii="Times New Roman" w:hAnsi="Times New Roman" w:cs="Times New Roman"/>
          <w:sz w:val="24"/>
          <w:szCs w:val="24"/>
        </w:rPr>
        <w:t>2</w:t>
      </w:r>
    </w:p>
    <w:p w14:paraId="5B9A1DB6" w14:textId="278F31C6" w:rsidR="00CA3F7D" w:rsidRDefault="00CA3F7D" w:rsidP="00CA3F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Сайт позволяет заполнить поле «Полученный балл» значением, содержащим </w:t>
      </w:r>
      <w:r w:rsidR="004317BA">
        <w:rPr>
          <w:rFonts w:ascii="Times New Roman" w:hAnsi="Times New Roman" w:cs="Times New Roman"/>
          <w:sz w:val="24"/>
          <w:szCs w:val="24"/>
        </w:rPr>
        <w:t>символы и знаки (не считая разрешённой точки)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4272C91A" w14:textId="45D34A74" w:rsidR="00CA3F7D" w:rsidRPr="00477A05" w:rsidRDefault="00CA3F7D" w:rsidP="00CA3F7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 xml:space="preserve">не должно быть даже возможности ввести </w:t>
      </w:r>
      <w:r w:rsidR="004317BA">
        <w:rPr>
          <w:rFonts w:ascii="Times New Roman" w:hAnsi="Times New Roman" w:cs="Times New Roman"/>
          <w:sz w:val="24"/>
          <w:szCs w:val="24"/>
        </w:rPr>
        <w:t>символ или знак (не считая разрешённой точки)</w:t>
      </w:r>
      <w:r>
        <w:rPr>
          <w:rFonts w:ascii="Times New Roman" w:hAnsi="Times New Roman" w:cs="Times New Roman"/>
          <w:sz w:val="24"/>
          <w:szCs w:val="24"/>
        </w:rPr>
        <w:t xml:space="preserve"> в поле «Полученный балл».</w:t>
      </w:r>
    </w:p>
    <w:p w14:paraId="4899B932" w14:textId="77777777" w:rsidR="00CA3F7D" w:rsidRPr="002E060C" w:rsidRDefault="00CA3F7D" w:rsidP="00CA3F7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Переходим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на сайт </w:t>
      </w:r>
      <w:hyperlink r:id="rId6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4C628955" w14:textId="7D107D33" w:rsidR="00CA3F7D" w:rsidRPr="006005E8" w:rsidRDefault="00CA3F7D" w:rsidP="00CA3F7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 w:rsidR="004317BA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B3B575E" w14:textId="77777777" w:rsidR="00CA3F7D" w:rsidRPr="00477A05" w:rsidRDefault="00CA3F7D" w:rsidP="00CA3F7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2E93BB05" w14:textId="218258C2" w:rsidR="00CA3F7D" w:rsidRPr="006005E8" w:rsidRDefault="00CA3F7D" w:rsidP="00CA3F7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Поле «посчитать результаты» игнорирует все </w:t>
      </w:r>
      <w:r w:rsidR="004317BA">
        <w:rPr>
          <w:rFonts w:ascii="Times New Roman" w:hAnsi="Times New Roman" w:cs="Times New Roman"/>
          <w:sz w:val="24"/>
          <w:szCs w:val="24"/>
        </w:rPr>
        <w:t>символы</w:t>
      </w:r>
      <w:r w:rsidR="000D28E2">
        <w:rPr>
          <w:rFonts w:ascii="Times New Roman" w:hAnsi="Times New Roman" w:cs="Times New Roman"/>
          <w:sz w:val="24"/>
          <w:szCs w:val="24"/>
        </w:rPr>
        <w:t xml:space="preserve"> и</w:t>
      </w:r>
      <w:r w:rsidR="004317BA">
        <w:rPr>
          <w:rFonts w:ascii="Times New Roman" w:hAnsi="Times New Roman" w:cs="Times New Roman"/>
          <w:sz w:val="24"/>
          <w:szCs w:val="24"/>
        </w:rPr>
        <w:t xml:space="preserve"> знаки (кроме разрешённой точки) </w:t>
      </w:r>
      <w:r>
        <w:rPr>
          <w:rFonts w:ascii="Times New Roman" w:hAnsi="Times New Roman" w:cs="Times New Roman"/>
          <w:sz w:val="24"/>
          <w:szCs w:val="24"/>
        </w:rPr>
        <w:t>в передаваемом в него значении. Для приведённых в шаге 1 данных поле должно будет содержать значение «</w:t>
      </w:r>
      <w:r w:rsidR="004317B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47A6AAE" w14:textId="77777777" w:rsidR="00CA3F7D" w:rsidRPr="00477A05" w:rsidRDefault="00CA3F7D" w:rsidP="00CA3F7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заполняется в точности тем же значением, что и передаётся в него.</w:t>
      </w:r>
    </w:p>
    <w:p w14:paraId="175B9A70" w14:textId="77777777" w:rsidR="00CA3F7D" w:rsidRPr="00477A05" w:rsidRDefault="00CA3F7D" w:rsidP="00CA3F7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30406CAA" w14:textId="77777777" w:rsidR="00CA3F7D" w:rsidRPr="00477A05" w:rsidRDefault="00CA3F7D" w:rsidP="00CA3F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32959584" w14:textId="77777777" w:rsidR="00CA3F7D" w:rsidRPr="00477A05" w:rsidRDefault="00CA3F7D" w:rsidP="00CA3F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2F95C80A" w14:textId="77777777" w:rsidR="00CA3F7D" w:rsidRPr="00477A05" w:rsidRDefault="00CA3F7D" w:rsidP="00CA3F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2027EE5E" w14:textId="77777777" w:rsidR="00CA3F7D" w:rsidRDefault="00CA3F7D" w:rsidP="00CA3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36F0519C" w14:textId="14413E4F" w:rsidR="00CA3F7D" w:rsidRPr="001813C3" w:rsidRDefault="00CA3F7D" w:rsidP="00CA3F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Номер</w:t>
      </w:r>
      <w:r w:rsidR="001813C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1813C3" w:rsidRPr="001813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13C3">
        <w:rPr>
          <w:rFonts w:ascii="Times New Roman" w:hAnsi="Times New Roman" w:cs="Times New Roman"/>
          <w:b/>
          <w:bCs/>
          <w:sz w:val="24"/>
          <w:szCs w:val="24"/>
        </w:rPr>
        <w:t>тестов</w:t>
      </w:r>
      <w:r w:rsidRPr="001813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1813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1813C3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1813C3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1813C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813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17BA" w:rsidRPr="001813C3">
        <w:rPr>
          <w:rFonts w:ascii="Times New Roman" w:hAnsi="Times New Roman" w:cs="Times New Roman"/>
          <w:sz w:val="24"/>
          <w:szCs w:val="24"/>
        </w:rPr>
        <w:t>21, 22, 23, 24, 25, 26, 27, 28, 29</w:t>
      </w:r>
    </w:p>
    <w:p w14:paraId="3C778FC2" w14:textId="458DBF4E" w:rsidR="00CA3F7D" w:rsidRPr="00701D4D" w:rsidRDefault="00CA3F7D" w:rsidP="00CA3F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Использованные тестовые значения в проваленных тестах – «</w:t>
      </w:r>
      <w:r w:rsidR="004317BA">
        <w:rPr>
          <w:rFonts w:ascii="Times New Roman" w:hAnsi="Times New Roman" w:cs="Times New Roman"/>
          <w:sz w:val="24"/>
          <w:szCs w:val="24"/>
        </w:rPr>
        <w:t>+5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 w:rsidR="004317BA">
        <w:rPr>
          <w:rFonts w:ascii="Times New Roman" w:hAnsi="Times New Roman" w:cs="Times New Roman"/>
          <w:sz w:val="24"/>
          <w:szCs w:val="24"/>
        </w:rPr>
        <w:t xml:space="preserve">, </w:t>
      </w:r>
      <w:r w:rsidRPr="004B64FB">
        <w:rPr>
          <w:rFonts w:ascii="Times New Roman" w:hAnsi="Times New Roman" w:cs="Times New Roman"/>
          <w:sz w:val="24"/>
          <w:szCs w:val="24"/>
        </w:rPr>
        <w:t>«</w:t>
      </w:r>
      <w:r w:rsidR="004317BA">
        <w:rPr>
          <w:rFonts w:ascii="Times New Roman" w:hAnsi="Times New Roman" w:cs="Times New Roman"/>
          <w:sz w:val="24"/>
          <w:szCs w:val="24"/>
        </w:rPr>
        <w:t>5+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 w:rsidR="004317BA">
        <w:rPr>
          <w:rFonts w:ascii="Times New Roman" w:hAnsi="Times New Roman" w:cs="Times New Roman"/>
          <w:sz w:val="24"/>
          <w:szCs w:val="24"/>
        </w:rPr>
        <w:t>, «4,5», «!3», «3!», «?», «-1», «-5», «-0.5»</w:t>
      </w:r>
    </w:p>
    <w:p w14:paraId="0EBD72E1" w14:textId="350726F8" w:rsidR="00B92A36" w:rsidRDefault="00B92A36">
      <w:r>
        <w:br w:type="page"/>
      </w:r>
    </w:p>
    <w:p w14:paraId="2B44FD56" w14:textId="2D468C0A" w:rsidR="00B92A36" w:rsidRPr="00B92A36" w:rsidRDefault="00B92A36" w:rsidP="00B92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076B48">
        <w:rPr>
          <w:rFonts w:ascii="Times New Roman" w:hAnsi="Times New Roman" w:cs="Times New Roman"/>
          <w:sz w:val="24"/>
          <w:szCs w:val="24"/>
        </w:rPr>
        <w:t>3</w:t>
      </w:r>
    </w:p>
    <w:p w14:paraId="10B7924E" w14:textId="5A6C691E" w:rsidR="00B92A36" w:rsidRDefault="00B92A36" w:rsidP="00B92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значением «0»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ошибку «Введите валидное число»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6D746771" w14:textId="5EAEA5EF" w:rsidR="00B92A36" w:rsidRPr="00477A05" w:rsidRDefault="00B92A36" w:rsidP="00B92A3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 w:rsidR="00584866">
        <w:rPr>
          <w:rFonts w:ascii="Times New Roman" w:hAnsi="Times New Roman" w:cs="Times New Roman"/>
          <w:sz w:val="24"/>
          <w:szCs w:val="24"/>
        </w:rPr>
        <w:t>значению балла «0» соответствует уровень А1. При заполнении поля «Полученный балл» значением «0» и нажатии на кнопку «Посчитать результаты» с</w:t>
      </w:r>
      <w:r w:rsidR="00584866"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 w:rsidR="00584866">
        <w:rPr>
          <w:rFonts w:ascii="Times New Roman" w:hAnsi="Times New Roman" w:cs="Times New Roman"/>
          <w:sz w:val="24"/>
          <w:szCs w:val="24"/>
        </w:rPr>
        <w:t>показывает ошибку «Введите валидное число», а должен показать новый экран с информацией, что данному баллу соответствует уровень А1.</w:t>
      </w:r>
    </w:p>
    <w:p w14:paraId="25B1413B" w14:textId="77777777" w:rsidR="00B92A36" w:rsidRPr="002E060C" w:rsidRDefault="00B92A36" w:rsidP="00B92A36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Переходим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на сайт </w:t>
      </w:r>
      <w:hyperlink r:id="rId7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1C202C8F" w14:textId="5354522A" w:rsidR="00B92A36" w:rsidRDefault="00B92A36" w:rsidP="00B92A3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 w:rsidR="007D58A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712E34C" w14:textId="392BBEA4" w:rsidR="007D58AA" w:rsidRPr="006005E8" w:rsidRDefault="007D58AA" w:rsidP="00B92A3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Нажимаем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«Посчитать результат»</w:t>
      </w:r>
    </w:p>
    <w:p w14:paraId="195A1F4D" w14:textId="77777777" w:rsidR="00B92A36" w:rsidRPr="00477A05" w:rsidRDefault="00B92A36" w:rsidP="00B92A3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316F8D0A" w14:textId="7C48E5EE" w:rsidR="00B92A36" w:rsidRPr="006005E8" w:rsidRDefault="00B92A36" w:rsidP="00B92A3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="007D58AA">
        <w:rPr>
          <w:rFonts w:ascii="Times New Roman" w:hAnsi="Times New Roman" w:cs="Times New Roman"/>
          <w:sz w:val="24"/>
          <w:szCs w:val="24"/>
        </w:rPr>
        <w:t>Открывается</w:t>
      </w:r>
      <w:proofErr w:type="gramEnd"/>
      <w:r w:rsidR="007D58AA">
        <w:rPr>
          <w:rFonts w:ascii="Times New Roman" w:hAnsi="Times New Roman" w:cs="Times New Roman"/>
          <w:sz w:val="24"/>
          <w:szCs w:val="24"/>
        </w:rPr>
        <w:t xml:space="preserve"> новый экран с информацией об уровне языка, соответствующего введённым данным. Для приведённых в шаге 1 данных это должен быть уровень А1.</w:t>
      </w:r>
    </w:p>
    <w:p w14:paraId="1F8277BA" w14:textId="0EBD5FD5" w:rsidR="00B92A36" w:rsidRPr="00477A05" w:rsidRDefault="00B92A36" w:rsidP="00B92A3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="007D58AA">
        <w:rPr>
          <w:rFonts w:ascii="Times New Roman" w:hAnsi="Times New Roman" w:cs="Times New Roman"/>
          <w:sz w:val="24"/>
          <w:szCs w:val="24"/>
        </w:rPr>
        <w:t>Новое окно не открывается. Под кнопкой «Посчитать результаты» появляется красная надпись об ошибке «Введите валидное число!».</w:t>
      </w:r>
    </w:p>
    <w:p w14:paraId="6B37CBCC" w14:textId="77777777" w:rsidR="00B92A36" w:rsidRPr="00477A05" w:rsidRDefault="00B92A36" w:rsidP="00B92A3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569237E9" w14:textId="77777777" w:rsidR="00B92A36" w:rsidRPr="00477A05" w:rsidRDefault="00B92A36" w:rsidP="00B92A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4277C793" w14:textId="77777777" w:rsidR="00B92A36" w:rsidRPr="00477A05" w:rsidRDefault="00B92A36" w:rsidP="00B92A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08303BC1" w14:textId="77777777" w:rsidR="00B92A36" w:rsidRPr="00477A05" w:rsidRDefault="00B92A36" w:rsidP="00B92A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3D711D6D" w14:textId="77777777" w:rsidR="00B92A36" w:rsidRDefault="00B92A36" w:rsidP="00B92A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3782AEEC" w14:textId="764298F3" w:rsidR="00B92A36" w:rsidRDefault="00B92A36" w:rsidP="00B92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Номер(а) тест(а\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в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58AA">
        <w:rPr>
          <w:rFonts w:ascii="Times New Roman" w:hAnsi="Times New Roman" w:cs="Times New Roman"/>
          <w:sz w:val="24"/>
          <w:szCs w:val="24"/>
        </w:rPr>
        <w:t>30</w:t>
      </w:r>
    </w:p>
    <w:p w14:paraId="2B7D62C9" w14:textId="1D7FB4D8" w:rsidR="00B92A36" w:rsidRPr="00701D4D" w:rsidRDefault="00B92A36" w:rsidP="00B92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 w:rsidR="001813C3">
        <w:rPr>
          <w:rFonts w:ascii="Times New Roman" w:hAnsi="Times New Roman" w:cs="Times New Roman"/>
          <w:sz w:val="24"/>
          <w:szCs w:val="24"/>
        </w:rPr>
        <w:t>ое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 w:rsidR="001813C3">
        <w:rPr>
          <w:rFonts w:ascii="Times New Roman" w:hAnsi="Times New Roman" w:cs="Times New Roman"/>
          <w:sz w:val="24"/>
          <w:szCs w:val="24"/>
        </w:rPr>
        <w:t>ое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1813C3">
        <w:rPr>
          <w:rFonts w:ascii="Times New Roman" w:hAnsi="Times New Roman" w:cs="Times New Roman"/>
          <w:sz w:val="24"/>
          <w:szCs w:val="24"/>
        </w:rPr>
        <w:t>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 w:rsidR="001813C3">
        <w:rPr>
          <w:rFonts w:ascii="Times New Roman" w:hAnsi="Times New Roman" w:cs="Times New Roman"/>
          <w:sz w:val="24"/>
          <w:szCs w:val="24"/>
        </w:rPr>
        <w:t>ом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 w:rsidR="001813C3">
        <w:rPr>
          <w:rFonts w:ascii="Times New Roman" w:hAnsi="Times New Roman" w:cs="Times New Roman"/>
          <w:sz w:val="24"/>
          <w:szCs w:val="24"/>
        </w:rPr>
        <w:t>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 w:rsidR="007D58A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E6EC9EA" w14:textId="3EB4A744" w:rsidR="002771BA" w:rsidRDefault="002771BA">
      <w:r>
        <w:br w:type="page"/>
      </w:r>
    </w:p>
    <w:p w14:paraId="0F66C678" w14:textId="5C89C694" w:rsidR="002771BA" w:rsidRPr="00B92A36" w:rsidRDefault="002771BA" w:rsidP="002771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076B48">
        <w:rPr>
          <w:rFonts w:ascii="Times New Roman" w:hAnsi="Times New Roman" w:cs="Times New Roman"/>
          <w:sz w:val="24"/>
          <w:szCs w:val="24"/>
        </w:rPr>
        <w:t>4</w:t>
      </w:r>
    </w:p>
    <w:p w14:paraId="74D89C78" w14:textId="512647B3" w:rsidR="002771BA" w:rsidRDefault="002771BA" w:rsidP="002771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 заполнении поля «Полученный балл» значением </w:t>
      </w:r>
      <w:r w:rsidR="001223E3"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>«0.5»</w:t>
      </w:r>
      <w:r w:rsidR="001223E3">
        <w:rPr>
          <w:rFonts w:ascii="Times New Roman" w:hAnsi="Times New Roman" w:cs="Times New Roman"/>
          <w:sz w:val="24"/>
          <w:szCs w:val="24"/>
        </w:rPr>
        <w:t xml:space="preserve"> до «2.5» включительно</w:t>
      </w:r>
      <w:r>
        <w:rPr>
          <w:rFonts w:ascii="Times New Roman" w:hAnsi="Times New Roman" w:cs="Times New Roman"/>
          <w:sz w:val="24"/>
          <w:szCs w:val="24"/>
        </w:rPr>
        <w:t xml:space="preserve">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отличным от А1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34F78E3F" w14:textId="251F9D2E" w:rsidR="002771BA" w:rsidRPr="00477A05" w:rsidRDefault="002771BA" w:rsidP="002771BA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 xml:space="preserve">значению балла </w:t>
      </w:r>
      <w:r w:rsidR="001223E3"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>«0.5»</w:t>
      </w:r>
      <w:r w:rsidR="001223E3">
        <w:rPr>
          <w:rFonts w:ascii="Times New Roman" w:hAnsi="Times New Roman" w:cs="Times New Roman"/>
          <w:sz w:val="24"/>
          <w:szCs w:val="24"/>
        </w:rPr>
        <w:t xml:space="preserve"> до «2.5»</w:t>
      </w:r>
      <w:r>
        <w:rPr>
          <w:rFonts w:ascii="Times New Roman" w:hAnsi="Times New Roman" w:cs="Times New Roman"/>
          <w:sz w:val="24"/>
          <w:szCs w:val="24"/>
        </w:rPr>
        <w:t xml:space="preserve"> соответствует уровень А1. При заполнении поля «Полученный балл» значением «0.5»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Pr="002771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>
        <w:rPr>
          <w:rFonts w:ascii="Times New Roman" w:hAnsi="Times New Roman" w:cs="Times New Roman"/>
          <w:sz w:val="24"/>
          <w:szCs w:val="24"/>
          <w:lang w:val="en-US"/>
        </w:rPr>
        <w:t>Beginner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71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картинкой уровня «ЧМО», а должен показать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1B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 и картинкой уровня «А1».</w:t>
      </w:r>
    </w:p>
    <w:p w14:paraId="1818DB09" w14:textId="77777777" w:rsidR="002771BA" w:rsidRPr="002E060C" w:rsidRDefault="002771BA" w:rsidP="002771BA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Переходим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на сайт </w:t>
      </w:r>
      <w:hyperlink r:id="rId8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0C979B13" w14:textId="6055B2D1" w:rsidR="002771BA" w:rsidRDefault="002771BA" w:rsidP="002771B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«0.5»</w:t>
      </w:r>
    </w:p>
    <w:p w14:paraId="2F24E139" w14:textId="77777777" w:rsidR="002771BA" w:rsidRPr="006005E8" w:rsidRDefault="002771BA" w:rsidP="002771B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Нажимаем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«Посчитать результат»</w:t>
      </w:r>
    </w:p>
    <w:p w14:paraId="34E11FD3" w14:textId="77777777" w:rsidR="002771BA" w:rsidRPr="00477A05" w:rsidRDefault="002771BA" w:rsidP="002771BA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3B8EAC82" w14:textId="2FECDB40" w:rsidR="002771BA" w:rsidRPr="006005E8" w:rsidRDefault="002771BA" w:rsidP="002771BA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Открывается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новый экран с информацией об уровне языка, соответствующего введённым данным, и картинкой уровня. Для приведённых в шаге 1 данных это должен быть уровень А1. Помимо этого на экране должна быть картинка уровня «А1».</w:t>
      </w:r>
    </w:p>
    <w:p w14:paraId="6B7CBC4F" w14:textId="224C628E" w:rsidR="002771BA" w:rsidRPr="00477A05" w:rsidRDefault="002771BA" w:rsidP="002771BA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Pr="002771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>
        <w:rPr>
          <w:rFonts w:ascii="Times New Roman" w:hAnsi="Times New Roman" w:cs="Times New Roman"/>
          <w:sz w:val="24"/>
          <w:szCs w:val="24"/>
          <w:lang w:val="en-US"/>
        </w:rPr>
        <w:t>Beginner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71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картинкой уровня «ЧМО».</w:t>
      </w:r>
    </w:p>
    <w:p w14:paraId="2B510EAC" w14:textId="77777777" w:rsidR="002771BA" w:rsidRPr="00477A05" w:rsidRDefault="002771BA" w:rsidP="002771BA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5FACAC95" w14:textId="77777777" w:rsidR="002771BA" w:rsidRPr="00477A05" w:rsidRDefault="002771BA" w:rsidP="002771B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7E65B0A2" w14:textId="77777777" w:rsidR="002771BA" w:rsidRPr="00477A05" w:rsidRDefault="002771BA" w:rsidP="002771B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1E363542" w14:textId="77777777" w:rsidR="002771BA" w:rsidRPr="00477A05" w:rsidRDefault="002771BA" w:rsidP="002771B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20A5E8F0" w14:textId="77777777" w:rsidR="002771BA" w:rsidRDefault="002771BA" w:rsidP="00277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17E60F5D" w14:textId="4A9397DE" w:rsidR="002771BA" w:rsidRDefault="002771BA" w:rsidP="002771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Номер</w:t>
      </w:r>
      <w:r w:rsidR="001223E3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 тестах в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E90FE1">
        <w:rPr>
          <w:rFonts w:ascii="Times New Roman" w:hAnsi="Times New Roman" w:cs="Times New Roman"/>
          <w:sz w:val="24"/>
          <w:szCs w:val="24"/>
        </w:rPr>
        <w:t>, 32, 33, 34, 35</w:t>
      </w:r>
    </w:p>
    <w:p w14:paraId="6FE823E5" w14:textId="4261474A" w:rsidR="002771BA" w:rsidRDefault="002771BA" w:rsidP="00277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 w:rsidR="001223E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 w:rsidR="001223E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1223E3"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 w:rsidR="001223E3"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 w:rsidR="001223E3"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0.5»</w:t>
      </w:r>
      <w:r w:rsidR="001223E3">
        <w:rPr>
          <w:rFonts w:ascii="Times New Roman" w:hAnsi="Times New Roman" w:cs="Times New Roman"/>
          <w:sz w:val="24"/>
          <w:szCs w:val="24"/>
        </w:rPr>
        <w:t>, «1», «1.5», «2», «2,5»</w:t>
      </w:r>
    </w:p>
    <w:p w14:paraId="13864508" w14:textId="21130AB7" w:rsidR="00E90FE1" w:rsidRDefault="00E90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70DA9C" w14:textId="1B7A0C7F" w:rsidR="00E90FE1" w:rsidRPr="00B92A36" w:rsidRDefault="00E90FE1" w:rsidP="00E90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076B48">
        <w:rPr>
          <w:rFonts w:ascii="Times New Roman" w:hAnsi="Times New Roman" w:cs="Times New Roman"/>
          <w:sz w:val="24"/>
          <w:szCs w:val="24"/>
        </w:rPr>
        <w:t>5</w:t>
      </w:r>
    </w:p>
    <w:p w14:paraId="1D7F74E8" w14:textId="206AD7A9" w:rsidR="00E90FE1" w:rsidRDefault="00E90FE1" w:rsidP="00E90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значением от «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до «3.5» включительно</w:t>
      </w:r>
      <w:r>
        <w:rPr>
          <w:rFonts w:ascii="Times New Roman" w:hAnsi="Times New Roman" w:cs="Times New Roman"/>
          <w:sz w:val="24"/>
          <w:szCs w:val="24"/>
        </w:rPr>
        <w:t xml:space="preserve">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соответствующему А2, но не выводит картинку с уровнем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3DB4A0DA" w14:textId="1C1E38B8" w:rsidR="00E90FE1" w:rsidRPr="00477A05" w:rsidRDefault="00E90FE1" w:rsidP="00E90F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>значению балла от «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 до «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.5» соответствует уровень А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При заполнении поля «Полученный балл» значением «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E7529">
        <w:rPr>
          <w:rFonts w:ascii="Times New Roman" w:hAnsi="Times New Roman" w:cs="Times New Roman"/>
          <w:sz w:val="24"/>
          <w:szCs w:val="24"/>
        </w:rPr>
        <w:t xml:space="preserve"> или «3.5»</w:t>
      </w:r>
      <w:r>
        <w:rPr>
          <w:rFonts w:ascii="Times New Roman" w:hAnsi="Times New Roman" w:cs="Times New Roman"/>
          <w:sz w:val="24"/>
          <w:szCs w:val="24"/>
        </w:rPr>
        <w:t xml:space="preserve">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>
        <w:rPr>
          <w:rFonts w:ascii="Times New Roman" w:hAnsi="Times New Roman" w:cs="Times New Roman"/>
          <w:sz w:val="24"/>
          <w:szCs w:val="24"/>
          <w:lang w:val="en-US"/>
        </w:rPr>
        <w:t>Elementary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E7529" w:rsidRPr="002E7529">
        <w:rPr>
          <w:rFonts w:ascii="Times New Roman" w:hAnsi="Times New Roman" w:cs="Times New Roman"/>
          <w:sz w:val="24"/>
          <w:szCs w:val="24"/>
        </w:rPr>
        <w:t xml:space="preserve">, </w:t>
      </w:r>
      <w:r w:rsidR="002E7529">
        <w:rPr>
          <w:rFonts w:ascii="Times New Roman" w:hAnsi="Times New Roman" w:cs="Times New Roman"/>
          <w:sz w:val="24"/>
          <w:szCs w:val="24"/>
        </w:rPr>
        <w:t>а должен еще показывать картинку уровня «А2», которой нет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8BAA5A" w14:textId="77777777" w:rsidR="00E90FE1" w:rsidRPr="002E060C" w:rsidRDefault="00E90FE1" w:rsidP="00E90FE1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Переходим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на сайт </w:t>
      </w:r>
      <w:hyperlink r:id="rId9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6A1332C2" w14:textId="2044498A" w:rsidR="00E90FE1" w:rsidRDefault="00E90FE1" w:rsidP="00E90F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 w:rsidR="002E75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D8F242D" w14:textId="77777777" w:rsidR="00E90FE1" w:rsidRPr="006005E8" w:rsidRDefault="00E90FE1" w:rsidP="00E90F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Нажимаем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«Посчитать результат»</w:t>
      </w:r>
    </w:p>
    <w:p w14:paraId="776BBB2B" w14:textId="77777777" w:rsidR="00E90FE1" w:rsidRPr="00477A05" w:rsidRDefault="00E90FE1" w:rsidP="00E90F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7AF86551" w14:textId="538F25A2" w:rsidR="00E90FE1" w:rsidRPr="006005E8" w:rsidRDefault="00E90FE1" w:rsidP="00E90F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Открывается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новый экран с информацией об уровне языка, соответствующего введённым данным, и картинкой уровня. Для приведённых в шаге 1 данных это должен быть уровень </w:t>
      </w:r>
      <w:r w:rsidR="002E752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E7529">
        <w:rPr>
          <w:rFonts w:ascii="Times New Roman" w:hAnsi="Times New Roman" w:cs="Times New Roman"/>
          <w:sz w:val="24"/>
          <w:szCs w:val="24"/>
        </w:rPr>
        <w:t>2 (</w:t>
      </w:r>
      <w:r w:rsidR="002E7529">
        <w:rPr>
          <w:rFonts w:ascii="Times New Roman" w:hAnsi="Times New Roman" w:cs="Times New Roman"/>
          <w:sz w:val="24"/>
          <w:szCs w:val="24"/>
          <w:lang w:val="en-US"/>
        </w:rPr>
        <w:t>Elementary</w:t>
      </w:r>
      <w:r w:rsidR="002E7529">
        <w:rPr>
          <w:rFonts w:ascii="Times New Roman" w:hAnsi="Times New Roman" w:cs="Times New Roman"/>
          <w:sz w:val="24"/>
          <w:szCs w:val="24"/>
        </w:rPr>
        <w:t>)»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Помимо этого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экране должна быть картинка уровня «А</w:t>
      </w:r>
      <w:r w:rsidR="002E7529" w:rsidRPr="002E75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653C8A4" w14:textId="14D72B68" w:rsidR="00E90FE1" w:rsidRPr="00477A05" w:rsidRDefault="00E90FE1" w:rsidP="00E90F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 w:rsidR="002E7529">
        <w:rPr>
          <w:rFonts w:ascii="Times New Roman" w:hAnsi="Times New Roman" w:cs="Times New Roman"/>
          <w:sz w:val="24"/>
          <w:szCs w:val="24"/>
        </w:rPr>
        <w:t>А2 (</w:t>
      </w:r>
      <w:r w:rsidR="002E7529">
        <w:rPr>
          <w:rFonts w:ascii="Times New Roman" w:hAnsi="Times New Roman" w:cs="Times New Roman"/>
          <w:sz w:val="24"/>
          <w:szCs w:val="24"/>
          <w:lang w:val="en-US"/>
        </w:rPr>
        <w:t>Elementary</w:t>
      </w:r>
      <w:r w:rsidR="002E752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E7529" w:rsidRPr="002E7529">
        <w:rPr>
          <w:rFonts w:ascii="Times New Roman" w:hAnsi="Times New Roman" w:cs="Times New Roman"/>
          <w:sz w:val="24"/>
          <w:szCs w:val="24"/>
        </w:rPr>
        <w:t xml:space="preserve">, </w:t>
      </w:r>
      <w:r w:rsidR="002E7529">
        <w:rPr>
          <w:rFonts w:ascii="Times New Roman" w:hAnsi="Times New Roman" w:cs="Times New Roman"/>
          <w:sz w:val="24"/>
          <w:szCs w:val="24"/>
        </w:rPr>
        <w:t>но картинка уровня «А2» отсутствует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50AED" w14:textId="77777777" w:rsidR="00E90FE1" w:rsidRPr="00477A05" w:rsidRDefault="00E90FE1" w:rsidP="00E90F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2EC10DA6" w14:textId="77777777" w:rsidR="00E90FE1" w:rsidRPr="00477A05" w:rsidRDefault="00E90FE1" w:rsidP="00E90F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3F357458" w14:textId="77777777" w:rsidR="00E90FE1" w:rsidRPr="00477A05" w:rsidRDefault="00E90FE1" w:rsidP="00E90F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00BD220C" w14:textId="77777777" w:rsidR="00E90FE1" w:rsidRPr="00477A05" w:rsidRDefault="00E90FE1" w:rsidP="00E90F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72CFE42C" w14:textId="77777777" w:rsidR="00E90FE1" w:rsidRDefault="00E90FE1" w:rsidP="00E90F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2C716692" w14:textId="5FA5D031" w:rsidR="00E90FE1" w:rsidRDefault="00E90FE1" w:rsidP="00E90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Номера в тестах в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E7529">
        <w:rPr>
          <w:rFonts w:ascii="Times New Roman" w:hAnsi="Times New Roman" w:cs="Times New Roman"/>
          <w:sz w:val="24"/>
          <w:szCs w:val="24"/>
        </w:rPr>
        <w:t>6, 37</w:t>
      </w:r>
    </w:p>
    <w:p w14:paraId="1578B45A" w14:textId="50BD21FB" w:rsidR="00E90FE1" w:rsidRPr="00701D4D" w:rsidRDefault="00E90FE1" w:rsidP="00E90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 w:rsidR="002E75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», «</w:t>
      </w:r>
      <w:r w:rsidR="002E7529">
        <w:rPr>
          <w:rFonts w:ascii="Times New Roman" w:hAnsi="Times New Roman" w:cs="Times New Roman"/>
          <w:sz w:val="24"/>
          <w:szCs w:val="24"/>
        </w:rPr>
        <w:t>3,5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28EDAE8" w14:textId="6A5C5D50" w:rsidR="00BD6425" w:rsidRDefault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DBF36C" w14:textId="7202231B" w:rsidR="00BD6425" w:rsidRPr="00B92A36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BD6425">
        <w:rPr>
          <w:rFonts w:ascii="Times New Roman" w:hAnsi="Times New Roman" w:cs="Times New Roman"/>
          <w:sz w:val="24"/>
          <w:szCs w:val="24"/>
        </w:rPr>
        <w:t>6</w:t>
      </w:r>
    </w:p>
    <w:p w14:paraId="001653F9" w14:textId="08C36217" w:rsidR="00BD6425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значением «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3B7C86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.5»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соответствующему «</w:t>
      </w:r>
      <w:r w:rsidR="00E666D3">
        <w:rPr>
          <w:rFonts w:ascii="Times New Roman" w:hAnsi="Times New Roman" w:cs="Times New Roman"/>
          <w:sz w:val="24"/>
          <w:szCs w:val="24"/>
        </w:rPr>
        <w:t>С1</w:t>
      </w:r>
      <w:r>
        <w:rPr>
          <w:rFonts w:ascii="Times New Roman" w:hAnsi="Times New Roman" w:cs="Times New Roman"/>
          <w:sz w:val="24"/>
          <w:szCs w:val="24"/>
        </w:rPr>
        <w:t>» и карт</w:t>
      </w:r>
      <w:r w:rsidR="00E666D3">
        <w:rPr>
          <w:rFonts w:ascii="Times New Roman" w:hAnsi="Times New Roman" w:cs="Times New Roman"/>
          <w:sz w:val="24"/>
          <w:szCs w:val="24"/>
        </w:rPr>
        <w:t>инку</w:t>
      </w:r>
      <w:r>
        <w:rPr>
          <w:rFonts w:ascii="Times New Roman" w:hAnsi="Times New Roman" w:cs="Times New Roman"/>
          <w:sz w:val="24"/>
          <w:szCs w:val="24"/>
        </w:rPr>
        <w:t xml:space="preserve"> «В</w:t>
      </w:r>
      <w:r w:rsidR="00E666D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73A033D9" w14:textId="017560AE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>значению балл</w:t>
      </w:r>
      <w:r w:rsidR="00441A21">
        <w:rPr>
          <w:rFonts w:ascii="Times New Roman" w:hAnsi="Times New Roman" w:cs="Times New Roman"/>
          <w:sz w:val="24"/>
          <w:szCs w:val="24"/>
        </w:rPr>
        <w:t xml:space="preserve">ов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441A2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41A21">
        <w:rPr>
          <w:rFonts w:ascii="Times New Roman" w:hAnsi="Times New Roman" w:cs="Times New Roman"/>
          <w:sz w:val="24"/>
          <w:szCs w:val="24"/>
        </w:rPr>
        <w:t>7.5</w:t>
      </w:r>
      <w:r>
        <w:rPr>
          <w:rFonts w:ascii="Times New Roman" w:hAnsi="Times New Roman" w:cs="Times New Roman"/>
          <w:sz w:val="24"/>
          <w:szCs w:val="24"/>
        </w:rPr>
        <w:t xml:space="preserve">» соответствует уровень </w:t>
      </w:r>
      <w:r>
        <w:rPr>
          <w:rFonts w:ascii="Times New Roman" w:hAnsi="Times New Roman" w:cs="Times New Roman"/>
          <w:sz w:val="24"/>
          <w:szCs w:val="24"/>
        </w:rPr>
        <w:t>С1</w:t>
      </w:r>
      <w:r>
        <w:rPr>
          <w:rFonts w:ascii="Times New Roman" w:hAnsi="Times New Roman" w:cs="Times New Roman"/>
          <w:sz w:val="24"/>
          <w:szCs w:val="24"/>
        </w:rPr>
        <w:t>. При заполнении поля «Полученный балл» значением «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» или «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.5»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 w:rsidR="005459E7">
        <w:rPr>
          <w:rFonts w:ascii="Times New Roman" w:hAnsi="Times New Roman" w:cs="Times New Roman"/>
          <w:sz w:val="24"/>
          <w:szCs w:val="24"/>
        </w:rPr>
        <w:t>С1</w:t>
      </w:r>
      <w:r w:rsidRPr="002771BA">
        <w:rPr>
          <w:rFonts w:ascii="Times New Roman" w:hAnsi="Times New Roman" w:cs="Times New Roman"/>
          <w:sz w:val="24"/>
          <w:szCs w:val="24"/>
        </w:rPr>
        <w:t xml:space="preserve"> (</w:t>
      </w:r>
      <w:r w:rsidR="005459E7">
        <w:rPr>
          <w:rFonts w:ascii="Times New Roman" w:hAnsi="Times New Roman" w:cs="Times New Roman"/>
          <w:sz w:val="24"/>
          <w:szCs w:val="24"/>
          <w:lang w:val="en-US"/>
        </w:rPr>
        <w:t>Advanced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картинку уровня «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459E7" w:rsidRPr="005459E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63F1F51B" w14:textId="77777777" w:rsidR="00BD6425" w:rsidRPr="002E060C" w:rsidRDefault="00BD6425" w:rsidP="00BD642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Переходим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на сайт </w:t>
      </w:r>
      <w:hyperlink r:id="rId10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5454FC3A" w14:textId="0EAF540D" w:rsidR="00BD6425" w:rsidRDefault="00BD6425" w:rsidP="00BD64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B5D1ABB" w14:textId="77777777" w:rsidR="00BD6425" w:rsidRPr="006005E8" w:rsidRDefault="00BD6425" w:rsidP="00BD64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Нажимаем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«Посчитать результат»</w:t>
      </w:r>
    </w:p>
    <w:p w14:paraId="1DD753B9" w14:textId="77777777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68B3A73D" w14:textId="730235A5" w:rsidR="00BD6425" w:rsidRPr="006005E8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Открывается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новый экран с информацией об уровне языка, соответствующего введённым данным, и картинкой уровня. Для приведённых в шаге 1 данных это должен быть уровень «</w:t>
      </w:r>
      <w:r>
        <w:rPr>
          <w:rFonts w:ascii="Times New Roman" w:hAnsi="Times New Roman" w:cs="Times New Roman"/>
          <w:sz w:val="24"/>
          <w:szCs w:val="24"/>
        </w:rPr>
        <w:t>С1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Advanced</w:t>
      </w:r>
      <w:r>
        <w:rPr>
          <w:rFonts w:ascii="Times New Roman" w:hAnsi="Times New Roman" w:cs="Times New Roman"/>
          <w:sz w:val="24"/>
          <w:szCs w:val="24"/>
        </w:rPr>
        <w:t xml:space="preserve">)». </w:t>
      </w:r>
      <w:r>
        <w:rPr>
          <w:rFonts w:ascii="Times New Roman" w:hAnsi="Times New Roman" w:cs="Times New Roman"/>
          <w:sz w:val="24"/>
          <w:szCs w:val="24"/>
        </w:rPr>
        <w:t>Помимо этого,</w:t>
      </w:r>
      <w:r>
        <w:rPr>
          <w:rFonts w:ascii="Times New Roman" w:hAnsi="Times New Roman" w:cs="Times New Roman"/>
          <w:sz w:val="24"/>
          <w:szCs w:val="24"/>
        </w:rPr>
        <w:t xml:space="preserve"> на экране должна быть картинка уровня «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642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4F23B07E" w14:textId="6B177755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 w:rsidR="005459E7">
        <w:rPr>
          <w:rFonts w:ascii="Times New Roman" w:hAnsi="Times New Roman" w:cs="Times New Roman"/>
          <w:sz w:val="24"/>
          <w:szCs w:val="24"/>
        </w:rPr>
        <w:t>С1 (</w:t>
      </w:r>
      <w:r w:rsidR="005459E7">
        <w:rPr>
          <w:rFonts w:ascii="Times New Roman" w:hAnsi="Times New Roman" w:cs="Times New Roman"/>
          <w:sz w:val="24"/>
          <w:szCs w:val="24"/>
          <w:lang w:val="en-US"/>
        </w:rPr>
        <w:t>Advanced</w:t>
      </w:r>
      <w:r w:rsidR="005459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картинкой</w:t>
      </w:r>
      <w:r>
        <w:rPr>
          <w:rFonts w:ascii="Times New Roman" w:hAnsi="Times New Roman" w:cs="Times New Roman"/>
          <w:sz w:val="24"/>
          <w:szCs w:val="24"/>
        </w:rPr>
        <w:t xml:space="preserve"> уровня «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459E7" w:rsidRPr="005459E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736A9BE" w14:textId="77777777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771A9AF0" w14:textId="77777777" w:rsidR="00BD6425" w:rsidRPr="00477A05" w:rsidRDefault="00BD6425" w:rsidP="00BD64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52B6DCE0" w14:textId="77777777" w:rsidR="00BD6425" w:rsidRPr="00477A05" w:rsidRDefault="00BD6425" w:rsidP="00BD64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4C446899" w14:textId="77777777" w:rsidR="00BD6425" w:rsidRPr="00477A05" w:rsidRDefault="00BD6425" w:rsidP="00BD64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776D8CA5" w14:textId="77777777" w:rsidR="00BD6425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40B998B1" w14:textId="492649A6" w:rsidR="00BD6425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Номера </w:t>
      </w:r>
      <w:r w:rsidR="00441A21">
        <w:rPr>
          <w:rFonts w:ascii="Times New Roman" w:hAnsi="Times New Roman" w:cs="Times New Roman"/>
          <w:b/>
          <w:bCs/>
          <w:sz w:val="24"/>
          <w:szCs w:val="24"/>
        </w:rPr>
        <w:t xml:space="preserve">тестов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A21">
        <w:rPr>
          <w:rFonts w:ascii="Times New Roman" w:hAnsi="Times New Roman" w:cs="Times New Roman"/>
          <w:b/>
          <w:bCs/>
          <w:sz w:val="24"/>
          <w:szCs w:val="24"/>
        </w:rPr>
        <w:t>с аналогичным поведением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44, 45</w:t>
      </w:r>
    </w:p>
    <w:p w14:paraId="2B2396CB" w14:textId="4C04146D" w:rsidR="00BD6425" w:rsidRPr="00701D4D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,5»</w:t>
      </w:r>
    </w:p>
    <w:p w14:paraId="7474B1F5" w14:textId="756B50BB" w:rsidR="00BD6425" w:rsidRDefault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B6D680" w14:textId="6F4C0E8B" w:rsidR="00BD6425" w:rsidRPr="00B92A36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C4FB4E2" w14:textId="7938AD87" w:rsidR="00BD6425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значением «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соответствующему «В2» и карт</w:t>
      </w:r>
      <w:r w:rsidR="00E666D3">
        <w:rPr>
          <w:rFonts w:ascii="Times New Roman" w:hAnsi="Times New Roman" w:cs="Times New Roman"/>
          <w:sz w:val="24"/>
          <w:szCs w:val="24"/>
        </w:rPr>
        <w:t>инку</w:t>
      </w:r>
      <w:r>
        <w:rPr>
          <w:rFonts w:ascii="Times New Roman" w:hAnsi="Times New Roman" w:cs="Times New Roman"/>
          <w:sz w:val="24"/>
          <w:szCs w:val="24"/>
        </w:rPr>
        <w:t xml:space="preserve"> «В2»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08DB076A" w14:textId="6CF697D7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>значению балла «8» соответствует уровень С1. При заполнении поля «Полученный балл» значением «</w:t>
      </w:r>
      <w:r w:rsidR="00E666D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«В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>
        <w:rPr>
          <w:rFonts w:ascii="Times New Roman" w:hAnsi="Times New Roman" w:cs="Times New Roman"/>
          <w:sz w:val="24"/>
          <w:szCs w:val="24"/>
        </w:rPr>
        <w:t>средне-продвинутый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и картинку уровня «В2».</w:t>
      </w:r>
    </w:p>
    <w:p w14:paraId="55B821A8" w14:textId="77777777" w:rsidR="00BD6425" w:rsidRPr="002E060C" w:rsidRDefault="00BD6425" w:rsidP="00BD642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Переходим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на сайт </w:t>
      </w:r>
      <w:hyperlink r:id="rId11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13F0140F" w14:textId="75550ACA" w:rsidR="00BD6425" w:rsidRDefault="00BD6425" w:rsidP="00BD64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 w:rsidR="00E666D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C3E37BF" w14:textId="77777777" w:rsidR="00BD6425" w:rsidRPr="006005E8" w:rsidRDefault="00BD6425" w:rsidP="00BD64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Нажимаем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«Посчитать результат»</w:t>
      </w:r>
    </w:p>
    <w:p w14:paraId="79ED9258" w14:textId="77777777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2A1432D4" w14:textId="77777777" w:rsidR="00BD6425" w:rsidRPr="006005E8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Открывается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новый экран с информацией об уровне языка, соответствующего введённым данным, и картинкой уровня. Для приведённых в шаге 1 данных это должен быть уровень «С1 (</w:t>
      </w:r>
      <w:r>
        <w:rPr>
          <w:rFonts w:ascii="Times New Roman" w:hAnsi="Times New Roman" w:cs="Times New Roman"/>
          <w:sz w:val="24"/>
          <w:szCs w:val="24"/>
          <w:lang w:val="en-US"/>
        </w:rPr>
        <w:t>Advanced</w:t>
      </w:r>
      <w:r>
        <w:rPr>
          <w:rFonts w:ascii="Times New Roman" w:hAnsi="Times New Roman" w:cs="Times New Roman"/>
          <w:sz w:val="24"/>
          <w:szCs w:val="24"/>
        </w:rPr>
        <w:t>)». Помимо этого, на экране должна быть картинка уровня «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642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63EEC867" w14:textId="7E49E7F8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2 (средне-продвинутый)» и картинкой уровня «В2».</w:t>
      </w:r>
    </w:p>
    <w:p w14:paraId="5A8B0C01" w14:textId="77777777" w:rsidR="00BD6425" w:rsidRPr="00477A05" w:rsidRDefault="00BD6425" w:rsidP="00BD642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2358747B" w14:textId="77777777" w:rsidR="00BD6425" w:rsidRPr="00477A05" w:rsidRDefault="00BD6425" w:rsidP="00BD64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13795EAA" w14:textId="77777777" w:rsidR="00BD6425" w:rsidRPr="00477A05" w:rsidRDefault="00BD6425" w:rsidP="00BD64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32315A47" w14:textId="77777777" w:rsidR="00BD6425" w:rsidRPr="00477A05" w:rsidRDefault="00BD6425" w:rsidP="00BD64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2A612A50" w14:textId="77777777" w:rsidR="00BD6425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6CA114B4" w14:textId="0832CE46" w:rsidR="00BD6425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Номера в тестах в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66D3">
        <w:rPr>
          <w:rFonts w:ascii="Times New Roman" w:hAnsi="Times New Roman" w:cs="Times New Roman"/>
          <w:sz w:val="24"/>
          <w:szCs w:val="24"/>
        </w:rPr>
        <w:t>46</w:t>
      </w:r>
    </w:p>
    <w:p w14:paraId="7AA42ED4" w14:textId="0E31B158" w:rsidR="00BD6425" w:rsidRPr="00701D4D" w:rsidRDefault="00BD6425" w:rsidP="00BD6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 w:rsidR="00E666D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FEFC" w14:textId="079EE2E4" w:rsidR="003B7C86" w:rsidRDefault="003B7C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DD20CA" w14:textId="4A9F1830" w:rsidR="003B7C86" w:rsidRPr="00B92A36" w:rsidRDefault="003B7C86" w:rsidP="003B7C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363FC0DF" w14:textId="3FB8CA18" w:rsidR="003B7C86" w:rsidRDefault="003B7C86" w:rsidP="003B7C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значением «8</w:t>
      </w:r>
      <w:r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или «9»</w:t>
      </w:r>
      <w:r>
        <w:rPr>
          <w:rFonts w:ascii="Times New Roman" w:hAnsi="Times New Roman" w:cs="Times New Roman"/>
          <w:sz w:val="24"/>
          <w:szCs w:val="24"/>
        </w:rPr>
        <w:t xml:space="preserve">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соответствующему «В2» и картинку «В2»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46D6FC89" w14:textId="6152E77B" w:rsidR="003B7C86" w:rsidRPr="00477A05" w:rsidRDefault="003B7C86" w:rsidP="003B7C8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>значению балла «8</w:t>
      </w:r>
      <w:r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«9»</w:t>
      </w:r>
      <w:r>
        <w:rPr>
          <w:rFonts w:ascii="Times New Roman" w:hAnsi="Times New Roman" w:cs="Times New Roman"/>
          <w:sz w:val="24"/>
          <w:szCs w:val="24"/>
        </w:rPr>
        <w:t xml:space="preserve"> соответствует уровень С</w:t>
      </w:r>
      <w:r w:rsidR="006B5B1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При заполнении поля «Полученный балл» значением «8</w:t>
      </w:r>
      <w:r w:rsidR="006B5B10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B5B10">
        <w:rPr>
          <w:rFonts w:ascii="Times New Roman" w:hAnsi="Times New Roman" w:cs="Times New Roman"/>
          <w:sz w:val="24"/>
          <w:szCs w:val="24"/>
        </w:rPr>
        <w:t xml:space="preserve"> или «9»</w:t>
      </w:r>
      <w:r>
        <w:rPr>
          <w:rFonts w:ascii="Times New Roman" w:hAnsi="Times New Roman" w:cs="Times New Roman"/>
          <w:sz w:val="24"/>
          <w:szCs w:val="24"/>
        </w:rPr>
        <w:t xml:space="preserve">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«В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>
        <w:rPr>
          <w:rFonts w:ascii="Times New Roman" w:hAnsi="Times New Roman" w:cs="Times New Roman"/>
          <w:sz w:val="24"/>
          <w:szCs w:val="24"/>
        </w:rPr>
        <w:t>средне-продвинутый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и картинку уровня «В2».</w:t>
      </w:r>
    </w:p>
    <w:p w14:paraId="40A2DF39" w14:textId="77777777" w:rsidR="003B7C86" w:rsidRPr="002E060C" w:rsidRDefault="003B7C86" w:rsidP="003B7C86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Переходим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на сайт </w:t>
      </w:r>
      <w:hyperlink r:id="rId12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435A642D" w14:textId="16B5B4F8" w:rsidR="003B7C86" w:rsidRDefault="003B7C86" w:rsidP="003B7C8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«8</w:t>
      </w:r>
      <w:r w:rsidR="006B5B10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DC1DD59" w14:textId="77777777" w:rsidR="003B7C86" w:rsidRPr="006005E8" w:rsidRDefault="003B7C86" w:rsidP="003B7C8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Нажимаем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«Посчитать результат»</w:t>
      </w:r>
    </w:p>
    <w:p w14:paraId="115598B8" w14:textId="77777777" w:rsidR="003B7C86" w:rsidRPr="00477A05" w:rsidRDefault="003B7C86" w:rsidP="003B7C8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1BD08836" w14:textId="303AB22D" w:rsidR="003B7C86" w:rsidRPr="006005E8" w:rsidRDefault="003B7C86" w:rsidP="003B7C8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Открывается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новый экран с информацией об уровне языка, соответствующего введённым данным, и картинкой уровня. Для приведённых в шаге 1 данных это должен быть уровень «С</w:t>
      </w:r>
      <w:r w:rsidR="006B5B1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B5B10">
        <w:rPr>
          <w:rFonts w:ascii="Times New Roman" w:hAnsi="Times New Roman" w:cs="Times New Roman"/>
          <w:sz w:val="24"/>
          <w:szCs w:val="24"/>
          <w:lang w:val="en-US"/>
        </w:rPr>
        <w:t>Proficiency</w:t>
      </w:r>
      <w:r>
        <w:rPr>
          <w:rFonts w:ascii="Times New Roman" w:hAnsi="Times New Roman" w:cs="Times New Roman"/>
          <w:sz w:val="24"/>
          <w:szCs w:val="24"/>
        </w:rPr>
        <w:t>)». Помимо этого, на экране должна быть картинка уровня «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B5B10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A065064" w14:textId="77777777" w:rsidR="003B7C86" w:rsidRPr="00477A05" w:rsidRDefault="003B7C86" w:rsidP="003B7C8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2 (средне-продвинутый)» и картинкой уровня «В2».</w:t>
      </w:r>
    </w:p>
    <w:p w14:paraId="4F46DED3" w14:textId="77777777" w:rsidR="003B7C86" w:rsidRPr="00477A05" w:rsidRDefault="003B7C86" w:rsidP="003B7C8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6CDF1DF7" w14:textId="77777777" w:rsidR="003B7C86" w:rsidRPr="00477A05" w:rsidRDefault="003B7C86" w:rsidP="003B7C8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468D7A5A" w14:textId="77777777" w:rsidR="003B7C86" w:rsidRPr="00477A05" w:rsidRDefault="003B7C86" w:rsidP="003B7C8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3C9B9EA5" w14:textId="77777777" w:rsidR="003B7C86" w:rsidRPr="00477A05" w:rsidRDefault="003B7C86" w:rsidP="003B7C8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3921F283" w14:textId="77777777" w:rsidR="003B7C86" w:rsidRDefault="003B7C86" w:rsidP="003B7C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66616BDF" w14:textId="6D4D76C1" w:rsidR="003B7C86" w:rsidRPr="006B5B10" w:rsidRDefault="003B7C86" w:rsidP="003B7C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Номера в тестах в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5B10" w:rsidRPr="006B5B10">
        <w:rPr>
          <w:rFonts w:ascii="Times New Roman" w:hAnsi="Times New Roman" w:cs="Times New Roman"/>
          <w:sz w:val="24"/>
          <w:szCs w:val="24"/>
        </w:rPr>
        <w:t>47, 48</w:t>
      </w:r>
    </w:p>
    <w:p w14:paraId="42743383" w14:textId="1864D9CE" w:rsidR="003B7C86" w:rsidRPr="006B5B10" w:rsidRDefault="003B7C86" w:rsidP="003B7C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8</w:t>
      </w:r>
      <w:r w:rsidR="006B5B10" w:rsidRPr="006B5B10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B5B10" w:rsidRPr="006B5B10">
        <w:rPr>
          <w:rFonts w:ascii="Times New Roman" w:hAnsi="Times New Roman" w:cs="Times New Roman"/>
          <w:sz w:val="24"/>
          <w:szCs w:val="24"/>
        </w:rPr>
        <w:t xml:space="preserve">, </w:t>
      </w:r>
      <w:r w:rsidR="006B5B10">
        <w:rPr>
          <w:rFonts w:ascii="Times New Roman" w:hAnsi="Times New Roman" w:cs="Times New Roman"/>
          <w:sz w:val="24"/>
          <w:szCs w:val="24"/>
        </w:rPr>
        <w:t>«9»</w:t>
      </w:r>
    </w:p>
    <w:p w14:paraId="757306E9" w14:textId="2961BBC4" w:rsidR="000627D6" w:rsidRDefault="00062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FA09F5" w14:textId="32D32FEC" w:rsidR="000627D6" w:rsidRPr="00B92A36" w:rsidRDefault="000627D6" w:rsidP="00062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A5CDA44" w14:textId="56AD535C" w:rsidR="000627D6" w:rsidRDefault="000627D6" w:rsidP="00062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заполнении поля «Полученный балл»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и больше </w:t>
      </w:r>
      <w:r>
        <w:rPr>
          <w:rFonts w:ascii="Times New Roman" w:hAnsi="Times New Roman" w:cs="Times New Roman"/>
          <w:sz w:val="24"/>
          <w:szCs w:val="24"/>
        </w:rPr>
        <w:t>«9»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соответствующему «В2» и картинку «В2»</w:t>
      </w:r>
      <w:r w:rsidRPr="006005E8">
        <w:rPr>
          <w:rFonts w:ascii="Times New Roman" w:hAnsi="Times New Roman" w:cs="Times New Roman"/>
          <w:sz w:val="24"/>
          <w:szCs w:val="24"/>
        </w:rPr>
        <w:t>.</w:t>
      </w:r>
    </w:p>
    <w:p w14:paraId="272E2983" w14:textId="7F390A9E" w:rsidR="000627D6" w:rsidRPr="00477A05" w:rsidRDefault="000627D6" w:rsidP="000627D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 </w:t>
      </w:r>
      <w:r>
        <w:rPr>
          <w:rFonts w:ascii="Times New Roman" w:hAnsi="Times New Roman" w:cs="Times New Roman"/>
          <w:sz w:val="24"/>
          <w:szCs w:val="24"/>
        </w:rPr>
        <w:t>максимально возможный балл -</w:t>
      </w:r>
      <w:r>
        <w:rPr>
          <w:rFonts w:ascii="Times New Roman" w:hAnsi="Times New Roman" w:cs="Times New Roman"/>
          <w:sz w:val="24"/>
          <w:szCs w:val="24"/>
        </w:rPr>
        <w:t xml:space="preserve"> «9» </w:t>
      </w:r>
      <w:r>
        <w:rPr>
          <w:rFonts w:ascii="Times New Roman" w:hAnsi="Times New Roman" w:cs="Times New Roman"/>
          <w:sz w:val="24"/>
          <w:szCs w:val="24"/>
        </w:rPr>
        <w:t xml:space="preserve">и ему </w:t>
      </w:r>
      <w:r>
        <w:rPr>
          <w:rFonts w:ascii="Times New Roman" w:hAnsi="Times New Roman" w:cs="Times New Roman"/>
          <w:sz w:val="24"/>
          <w:szCs w:val="24"/>
        </w:rPr>
        <w:t xml:space="preserve">соответствует уровень С2. При заполнении поля «Полученный балл» значением </w:t>
      </w:r>
      <w:r>
        <w:rPr>
          <w:rFonts w:ascii="Times New Roman" w:hAnsi="Times New Roman" w:cs="Times New Roman"/>
          <w:sz w:val="24"/>
          <w:szCs w:val="24"/>
        </w:rPr>
        <w:t xml:space="preserve">больше </w:t>
      </w:r>
      <w:r>
        <w:rPr>
          <w:rFonts w:ascii="Times New Roman" w:hAnsi="Times New Roman" w:cs="Times New Roman"/>
          <w:sz w:val="24"/>
          <w:szCs w:val="24"/>
        </w:rPr>
        <w:t>«9» 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«В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>
        <w:rPr>
          <w:rFonts w:ascii="Times New Roman" w:hAnsi="Times New Roman" w:cs="Times New Roman"/>
          <w:sz w:val="24"/>
          <w:szCs w:val="24"/>
        </w:rPr>
        <w:t>средне-продвинутый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и картинку уровня «В2».</w:t>
      </w:r>
    </w:p>
    <w:p w14:paraId="30FB5305" w14:textId="77777777" w:rsidR="000627D6" w:rsidRPr="002E060C" w:rsidRDefault="000627D6" w:rsidP="000627D6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Переходим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на сайт </w:t>
      </w:r>
      <w:hyperlink r:id="rId13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34ACA4C8" w14:textId="5EC59EE6" w:rsidR="000627D6" w:rsidRDefault="000627D6" w:rsidP="000627D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.5»</w:t>
      </w:r>
    </w:p>
    <w:p w14:paraId="5E3A6ED0" w14:textId="77777777" w:rsidR="000627D6" w:rsidRPr="006005E8" w:rsidRDefault="000627D6" w:rsidP="000627D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Нажимаем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«Посчитать результат»</w:t>
      </w:r>
    </w:p>
    <w:p w14:paraId="02B9F975" w14:textId="77777777" w:rsidR="000627D6" w:rsidRPr="00477A05" w:rsidRDefault="000627D6" w:rsidP="000627D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33A3B374" w14:textId="01074456" w:rsidR="000627D6" w:rsidRPr="006005E8" w:rsidRDefault="000627D6" w:rsidP="000627D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Сайт даёт понять, что было введено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невалидное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значение. Возможно, конкретизирует, что вводимый балл лежит в диапазоне от 0 до 9 включительно.</w:t>
      </w:r>
    </w:p>
    <w:p w14:paraId="2A283A97" w14:textId="77777777" w:rsidR="000627D6" w:rsidRPr="00477A05" w:rsidRDefault="000627D6" w:rsidP="000627D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2 (средне-продвинутый)» и картинкой уровня «В2».</w:t>
      </w:r>
    </w:p>
    <w:p w14:paraId="645C8E57" w14:textId="77777777" w:rsidR="000627D6" w:rsidRPr="00477A05" w:rsidRDefault="000627D6" w:rsidP="000627D6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4DCD977D" w14:textId="77777777" w:rsidR="000627D6" w:rsidRPr="00477A05" w:rsidRDefault="000627D6" w:rsidP="000627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63398839" w14:textId="77777777" w:rsidR="000627D6" w:rsidRPr="00477A05" w:rsidRDefault="000627D6" w:rsidP="000627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312BEF8A" w14:textId="77777777" w:rsidR="000627D6" w:rsidRPr="00477A05" w:rsidRDefault="000627D6" w:rsidP="000627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7D914C22" w14:textId="77777777" w:rsidR="000627D6" w:rsidRDefault="000627D6" w:rsidP="000627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4A22ADBC" w14:textId="0064CA63" w:rsidR="000627D6" w:rsidRPr="006B5B10" w:rsidRDefault="000627D6" w:rsidP="00062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Номера в тестах в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5B1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9, 50, 51</w:t>
      </w:r>
    </w:p>
    <w:p w14:paraId="2F6FE907" w14:textId="3515602B" w:rsidR="000627D6" w:rsidRPr="006B5B10" w:rsidRDefault="000627D6" w:rsidP="00062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B5B10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B5B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«14»</w:t>
      </w:r>
    </w:p>
    <w:p w14:paraId="256D0F8B" w14:textId="488AEF3C" w:rsidR="00100F1D" w:rsidRDefault="00100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B1C7EE" w14:textId="3060FA27" w:rsidR="00100F1D" w:rsidRPr="00100F1D" w:rsidRDefault="00100F1D" w:rsidP="00100F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100F1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614FB2C0" w14:textId="318823EF" w:rsidR="00100F1D" w:rsidRDefault="00100F1D" w:rsidP="00100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 заполнении поля «Полученный балл» </w:t>
      </w:r>
      <w:r>
        <w:rPr>
          <w:rFonts w:ascii="Times New Roman" w:hAnsi="Times New Roman" w:cs="Times New Roman"/>
          <w:sz w:val="24"/>
          <w:szCs w:val="24"/>
        </w:rPr>
        <w:t xml:space="preserve">дробными </w:t>
      </w:r>
      <w:r>
        <w:rPr>
          <w:rFonts w:ascii="Times New Roman" w:hAnsi="Times New Roman" w:cs="Times New Roman"/>
          <w:sz w:val="24"/>
          <w:szCs w:val="24"/>
        </w:rPr>
        <w:t>значениями</w:t>
      </w:r>
      <w:r>
        <w:rPr>
          <w:rFonts w:ascii="Times New Roman" w:hAnsi="Times New Roman" w:cs="Times New Roman"/>
          <w:sz w:val="24"/>
          <w:szCs w:val="24"/>
        </w:rPr>
        <w:t xml:space="preserve"> не кратными 0.5 и </w:t>
      </w:r>
      <w:r>
        <w:rPr>
          <w:rFonts w:ascii="Times New Roman" w:hAnsi="Times New Roman" w:cs="Times New Roman"/>
          <w:sz w:val="24"/>
          <w:szCs w:val="24"/>
        </w:rPr>
        <w:t>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 xml:space="preserve">считает данные валидными и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</w:t>
      </w:r>
      <w:r w:rsidR="00DC051E">
        <w:rPr>
          <w:rFonts w:ascii="Times New Roman" w:hAnsi="Times New Roman" w:cs="Times New Roman"/>
          <w:sz w:val="24"/>
          <w:szCs w:val="24"/>
        </w:rPr>
        <w:t xml:space="preserve"> соответствующими</w:t>
      </w:r>
      <w:r>
        <w:rPr>
          <w:rFonts w:ascii="Times New Roman" w:hAnsi="Times New Roman" w:cs="Times New Roman"/>
          <w:sz w:val="24"/>
          <w:szCs w:val="24"/>
        </w:rPr>
        <w:t xml:space="preserve"> результатом и картинк</w:t>
      </w:r>
      <w:r>
        <w:rPr>
          <w:rFonts w:ascii="Times New Roman" w:hAnsi="Times New Roman" w:cs="Times New Roman"/>
          <w:sz w:val="24"/>
          <w:szCs w:val="24"/>
        </w:rPr>
        <w:t>ой.</w:t>
      </w:r>
    </w:p>
    <w:p w14:paraId="49895FEB" w14:textId="218F8EB2" w:rsidR="00100F1D" w:rsidRPr="00477A05" w:rsidRDefault="00100F1D" w:rsidP="00100F1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По условию задачи,</w:t>
      </w:r>
      <w:r>
        <w:rPr>
          <w:rFonts w:ascii="Times New Roman" w:hAnsi="Times New Roman" w:cs="Times New Roman"/>
          <w:sz w:val="24"/>
          <w:szCs w:val="24"/>
        </w:rPr>
        <w:t xml:space="preserve"> возможный балл </w:t>
      </w:r>
      <w:r w:rsidR="00DC051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51E">
        <w:rPr>
          <w:rFonts w:ascii="Times New Roman" w:hAnsi="Times New Roman" w:cs="Times New Roman"/>
          <w:sz w:val="24"/>
          <w:szCs w:val="24"/>
        </w:rPr>
        <w:t xml:space="preserve">число от «0» до </w:t>
      </w:r>
      <w:r>
        <w:rPr>
          <w:rFonts w:ascii="Times New Roman" w:hAnsi="Times New Roman" w:cs="Times New Roman"/>
          <w:sz w:val="24"/>
          <w:szCs w:val="24"/>
        </w:rPr>
        <w:t xml:space="preserve">«9» </w:t>
      </w:r>
      <w:r w:rsidR="00DC051E">
        <w:rPr>
          <w:rFonts w:ascii="Times New Roman" w:hAnsi="Times New Roman" w:cs="Times New Roman"/>
          <w:sz w:val="24"/>
          <w:szCs w:val="24"/>
        </w:rPr>
        <w:t>кратное 0.5</w:t>
      </w:r>
      <w:r>
        <w:rPr>
          <w:rFonts w:ascii="Times New Roman" w:hAnsi="Times New Roman" w:cs="Times New Roman"/>
          <w:sz w:val="24"/>
          <w:szCs w:val="24"/>
        </w:rPr>
        <w:t>.</w:t>
      </w:r>
      <w:r w:rsidR="00DC051E">
        <w:rPr>
          <w:rFonts w:ascii="Times New Roman" w:hAnsi="Times New Roman" w:cs="Times New Roman"/>
          <w:sz w:val="24"/>
          <w:szCs w:val="24"/>
        </w:rPr>
        <w:t xml:space="preserve"> Другие дробные значения кроме «0.5», «1.5», …, «8.5» должны сайтом считаться </w:t>
      </w:r>
      <w:proofErr w:type="spellStart"/>
      <w:r w:rsidR="00DC051E">
        <w:rPr>
          <w:rFonts w:ascii="Times New Roman" w:hAnsi="Times New Roman" w:cs="Times New Roman"/>
          <w:sz w:val="24"/>
          <w:szCs w:val="24"/>
        </w:rPr>
        <w:t>невалидными</w:t>
      </w:r>
      <w:proofErr w:type="spellEnd"/>
      <w:r w:rsidR="00DC051E">
        <w:rPr>
          <w:rFonts w:ascii="Times New Roman" w:hAnsi="Times New Roman" w:cs="Times New Roman"/>
          <w:sz w:val="24"/>
          <w:szCs w:val="24"/>
        </w:rPr>
        <w:t>. П</w:t>
      </w:r>
      <w:r>
        <w:rPr>
          <w:rFonts w:ascii="Times New Roman" w:hAnsi="Times New Roman" w:cs="Times New Roman"/>
          <w:sz w:val="24"/>
          <w:szCs w:val="24"/>
        </w:rPr>
        <w:t>ри заполнении поля «Полученный балл» значением больше «</w:t>
      </w:r>
      <w:r w:rsidR="00DC051E"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C051E">
        <w:rPr>
          <w:rFonts w:ascii="Times New Roman" w:hAnsi="Times New Roman" w:cs="Times New Roman"/>
          <w:sz w:val="24"/>
          <w:szCs w:val="24"/>
        </w:rPr>
        <w:t xml:space="preserve">, «6.005» или «5.999999» </w:t>
      </w:r>
      <w:r>
        <w:rPr>
          <w:rFonts w:ascii="Times New Roman" w:hAnsi="Times New Roman" w:cs="Times New Roman"/>
          <w:sz w:val="24"/>
          <w:szCs w:val="24"/>
        </w:rPr>
        <w:t>и нажатии на кнопку «Посчитать результаты» 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«В</w:t>
      </w:r>
      <w:r w:rsidRPr="002771BA">
        <w:rPr>
          <w:rFonts w:ascii="Times New Roman" w:hAnsi="Times New Roman" w:cs="Times New Roman"/>
          <w:sz w:val="24"/>
          <w:szCs w:val="24"/>
        </w:rPr>
        <w:t>2 (</w:t>
      </w:r>
      <w:r w:rsidR="00DC051E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="00DC051E" w:rsidRPr="00DC051E">
        <w:rPr>
          <w:rFonts w:ascii="Times New Roman" w:hAnsi="Times New Roman" w:cs="Times New Roman"/>
          <w:sz w:val="24"/>
          <w:szCs w:val="24"/>
        </w:rPr>
        <w:t>-</w:t>
      </w:r>
      <w:r w:rsidR="00DC051E"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 w:rsidRPr="002771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и картинку уровня «В2».</w:t>
      </w:r>
    </w:p>
    <w:p w14:paraId="363190FD" w14:textId="77777777" w:rsidR="00100F1D" w:rsidRPr="002E060C" w:rsidRDefault="00100F1D" w:rsidP="00100F1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Переходим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на сайт </w:t>
      </w:r>
      <w:hyperlink r:id="rId14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269412DA" w14:textId="7EE84E4B" w:rsidR="00100F1D" w:rsidRDefault="00100F1D" w:rsidP="00100F1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 w:rsidR="00277259" w:rsidRPr="00277259"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9A3FFFA" w14:textId="77777777" w:rsidR="00100F1D" w:rsidRPr="006005E8" w:rsidRDefault="00100F1D" w:rsidP="00100F1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Нажимаем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«Посчитать результат»</w:t>
      </w:r>
    </w:p>
    <w:p w14:paraId="439FD7F0" w14:textId="77777777" w:rsidR="00100F1D" w:rsidRPr="00477A05" w:rsidRDefault="00100F1D" w:rsidP="00100F1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662BDBEA" w14:textId="091C541C" w:rsidR="00100F1D" w:rsidRPr="006005E8" w:rsidRDefault="00100F1D" w:rsidP="00100F1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Сайт даёт понять, что было введено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невалидное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значение. Возможно, конкретизирует, что вводимый балл лежит в диапазоне от 0 до 9 включительно</w:t>
      </w:r>
      <w:r w:rsidR="00277259" w:rsidRPr="00277259">
        <w:rPr>
          <w:rFonts w:ascii="Times New Roman" w:hAnsi="Times New Roman" w:cs="Times New Roman"/>
          <w:sz w:val="24"/>
          <w:szCs w:val="24"/>
        </w:rPr>
        <w:t xml:space="preserve"> </w:t>
      </w:r>
      <w:r w:rsidR="00277259">
        <w:rPr>
          <w:rFonts w:ascii="Times New Roman" w:hAnsi="Times New Roman" w:cs="Times New Roman"/>
          <w:sz w:val="24"/>
          <w:szCs w:val="24"/>
        </w:rPr>
        <w:t>и является кратным 0.5 числом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09605" w14:textId="0E7D1D61" w:rsidR="00100F1D" w:rsidRPr="00477A05" w:rsidRDefault="00100F1D" w:rsidP="00100F1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005E8">
        <w:rPr>
          <w:rFonts w:ascii="Times New Roman" w:hAnsi="Times New Roman" w:cs="Times New Roman"/>
          <w:sz w:val="24"/>
          <w:szCs w:val="24"/>
        </w:rPr>
        <w:t xml:space="preserve">айт </w:t>
      </w:r>
      <w:r>
        <w:rPr>
          <w:rFonts w:ascii="Times New Roman" w:hAnsi="Times New Roman" w:cs="Times New Roman"/>
          <w:sz w:val="24"/>
          <w:szCs w:val="24"/>
        </w:rPr>
        <w:t>показывает новый экран с результатом «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2 (</w:t>
      </w:r>
      <w:r w:rsidR="00277259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="00277259" w:rsidRPr="00DC051E">
        <w:rPr>
          <w:rFonts w:ascii="Times New Roman" w:hAnsi="Times New Roman" w:cs="Times New Roman"/>
          <w:sz w:val="24"/>
          <w:szCs w:val="24"/>
        </w:rPr>
        <w:t>-</w:t>
      </w:r>
      <w:r w:rsidR="00277259"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>
        <w:rPr>
          <w:rFonts w:ascii="Times New Roman" w:hAnsi="Times New Roman" w:cs="Times New Roman"/>
          <w:sz w:val="24"/>
          <w:szCs w:val="24"/>
        </w:rPr>
        <w:t>)» и картинкой уровня «В2».</w:t>
      </w:r>
    </w:p>
    <w:p w14:paraId="1AA81AE1" w14:textId="77777777" w:rsidR="00100F1D" w:rsidRPr="00477A05" w:rsidRDefault="00100F1D" w:rsidP="00100F1D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3E1BF424" w14:textId="77777777" w:rsidR="00100F1D" w:rsidRPr="00477A05" w:rsidRDefault="00100F1D" w:rsidP="00100F1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5171F114" w14:textId="77777777" w:rsidR="00100F1D" w:rsidRPr="00477A05" w:rsidRDefault="00100F1D" w:rsidP="00100F1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1B3A6A9A" w14:textId="77777777" w:rsidR="00100F1D" w:rsidRPr="00477A05" w:rsidRDefault="00100F1D" w:rsidP="00100F1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2B1863B9" w14:textId="77777777" w:rsidR="00100F1D" w:rsidRDefault="00100F1D" w:rsidP="00100F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p w14:paraId="61B67883" w14:textId="6F83E5C4" w:rsidR="00100F1D" w:rsidRPr="006B5B10" w:rsidRDefault="00100F1D" w:rsidP="00100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Номера в тестах в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7259">
        <w:rPr>
          <w:rFonts w:ascii="Times New Roman" w:hAnsi="Times New Roman" w:cs="Times New Roman"/>
          <w:sz w:val="24"/>
          <w:szCs w:val="24"/>
        </w:rPr>
        <w:t>52, 53, 54</w:t>
      </w:r>
    </w:p>
    <w:p w14:paraId="303A1E4B" w14:textId="19CE02AF" w:rsidR="00100F1D" w:rsidRPr="006B5B10" w:rsidRDefault="00100F1D" w:rsidP="00100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 w:rsidR="00277259"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B5B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77259">
        <w:rPr>
          <w:rFonts w:ascii="Times New Roman" w:hAnsi="Times New Roman" w:cs="Times New Roman"/>
          <w:sz w:val="24"/>
          <w:szCs w:val="24"/>
        </w:rPr>
        <w:t>6.005</w:t>
      </w:r>
      <w:r>
        <w:rPr>
          <w:rFonts w:ascii="Times New Roman" w:hAnsi="Times New Roman" w:cs="Times New Roman"/>
          <w:sz w:val="24"/>
          <w:szCs w:val="24"/>
        </w:rPr>
        <w:t>», «</w:t>
      </w:r>
      <w:r w:rsidR="00277259">
        <w:rPr>
          <w:rFonts w:ascii="Times New Roman" w:hAnsi="Times New Roman" w:cs="Times New Roman"/>
          <w:sz w:val="24"/>
          <w:szCs w:val="24"/>
        </w:rPr>
        <w:t>5.999999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508B91A" w14:textId="0E3E5A7F" w:rsidR="005629E1" w:rsidRDefault="00562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BF7B99" w14:textId="7B09CD71" w:rsidR="005629E1" w:rsidRPr="005629E1" w:rsidRDefault="005629E1" w:rsidP="00562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 w:rsidRPr="00100F1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EF54172" w14:textId="2285D8E8" w:rsidR="005629E1" w:rsidRDefault="005629E1" w:rsidP="00562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 заполнении поля «Полученный балл»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невалидным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мнению сайта значением и последующем использованием валидного значения, информация об ошибке «Введите валидное значение!» остаётся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47246A" w14:textId="5748EDEB" w:rsidR="005629E1" w:rsidRDefault="005629E1" w:rsidP="00562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заполнении поля «Полученный балл»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невалидным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мнению сайта значением и последующем использованием валидного значения, информация об ошибке «Введите валидное значение!» остаётся</w:t>
      </w:r>
      <w:r>
        <w:rPr>
          <w:rFonts w:ascii="Times New Roman" w:hAnsi="Times New Roman" w:cs="Times New Roman"/>
          <w:sz w:val="24"/>
          <w:szCs w:val="24"/>
        </w:rPr>
        <w:t>, даже если вернуться на главную страницу без перезагрузки страницы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DC9A57" w14:textId="694CF3F0" w:rsidR="005629E1" w:rsidRPr="00477A05" w:rsidRDefault="005629E1" w:rsidP="005629E1">
      <w:pPr>
        <w:rPr>
          <w:rFonts w:ascii="Times New Roman" w:hAnsi="Times New Roman" w:cs="Times New Roman"/>
          <w:sz w:val="24"/>
          <w:szCs w:val="24"/>
        </w:rPr>
      </w:pPr>
    </w:p>
    <w:p w14:paraId="1719D30D" w14:textId="77777777" w:rsidR="005629E1" w:rsidRPr="002E060C" w:rsidRDefault="005629E1" w:rsidP="005629E1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Переходим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на сайт </w:t>
      </w:r>
      <w:hyperlink r:id="rId15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54C24C39" w14:textId="7E613845" w:rsidR="005629E1" w:rsidRDefault="005629E1" w:rsidP="005629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Поле «Полученный балл» заполняем значением «</w:t>
      </w:r>
      <w:r>
        <w:rPr>
          <w:rFonts w:ascii="Times New Roman" w:hAnsi="Times New Roman" w:cs="Times New Roman"/>
          <w:sz w:val="24"/>
          <w:szCs w:val="24"/>
        </w:rPr>
        <w:t xml:space="preserve">Ито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Хиробуми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3CF310E2" w14:textId="1A6089E4" w:rsidR="005629E1" w:rsidRDefault="005629E1" w:rsidP="005629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Нажимаем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«Посчитать результат»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5629E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Сайт выводит информацию об ошибке «Введите валидное число!»</w:t>
      </w:r>
    </w:p>
    <w:p w14:paraId="31FABDE2" w14:textId="4FAB3BCB" w:rsidR="005629E1" w:rsidRDefault="005629E1" w:rsidP="005629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3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Стираем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введённое значение из поля «Полученный балл» и заполняем его значением «5»</w:t>
      </w:r>
    </w:p>
    <w:p w14:paraId="66B466A6" w14:textId="40797123" w:rsidR="005629E1" w:rsidRDefault="005629E1" w:rsidP="005629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4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Нажимаем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«Посчитать результаты»</w:t>
      </w:r>
    </w:p>
    <w:p w14:paraId="3506218A" w14:textId="1EDC2CFB" w:rsidR="005629E1" w:rsidRPr="006005E8" w:rsidRDefault="005629E1" w:rsidP="005629E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5:</w:t>
      </w:r>
      <w:r>
        <w:rPr>
          <w:rFonts w:ascii="Times New Roman" w:hAnsi="Times New Roman" w:cs="Times New Roman"/>
          <w:sz w:val="24"/>
          <w:szCs w:val="24"/>
        </w:rPr>
        <w:t xml:space="preserve"> В всплывшем окне в левом верхнем углу нажимаем на значок стрелочки, указывающей влево и возвращающей пользователя на предыдущую страницу </w:t>
      </w:r>
    </w:p>
    <w:p w14:paraId="53DB7056" w14:textId="77777777" w:rsidR="005629E1" w:rsidRPr="00477A05" w:rsidRDefault="005629E1" w:rsidP="005629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247182F6" w14:textId="27889840" w:rsidR="005629E1" w:rsidRPr="006005E8" w:rsidRDefault="005629E1" w:rsidP="005629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Информация об ошибке «Введите валидное число!» пропала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B9EA8A" w14:textId="39062786" w:rsidR="005629E1" w:rsidRPr="00477A05" w:rsidRDefault="005629E1" w:rsidP="005629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Информация об ошибке «Введите валидное число!» </w:t>
      </w:r>
      <w:r>
        <w:rPr>
          <w:rFonts w:ascii="Times New Roman" w:hAnsi="Times New Roman" w:cs="Times New Roman"/>
          <w:sz w:val="24"/>
          <w:szCs w:val="24"/>
        </w:rPr>
        <w:t>осталась.</w:t>
      </w:r>
    </w:p>
    <w:p w14:paraId="44677B70" w14:textId="77777777" w:rsidR="005629E1" w:rsidRPr="00477A05" w:rsidRDefault="005629E1" w:rsidP="005629E1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50F74038" w14:textId="77777777" w:rsidR="005629E1" w:rsidRPr="00477A05" w:rsidRDefault="005629E1" w:rsidP="005629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38677797" w14:textId="77777777" w:rsidR="005629E1" w:rsidRPr="00477A05" w:rsidRDefault="005629E1" w:rsidP="005629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7463AE20" w14:textId="77777777" w:rsidR="005629E1" w:rsidRPr="00477A05" w:rsidRDefault="005629E1" w:rsidP="005629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2F1BEC66" w14:textId="5AD5573C" w:rsidR="005629E1" w:rsidRDefault="005629E1" w:rsidP="00562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29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807E2D" wp14:editId="416F1327">
            <wp:extent cx="2844800" cy="2053547"/>
            <wp:effectExtent l="0" t="0" r="0" b="4445"/>
            <wp:docPr id="149618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82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4897" cy="20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D8C0" w14:textId="21043B7F" w:rsidR="005629E1" w:rsidRPr="006B5B10" w:rsidRDefault="005629E1" w:rsidP="00562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 в тестах в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477A05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levels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01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1C51">
        <w:rPr>
          <w:rFonts w:ascii="Times New Roman" w:hAnsi="Times New Roman" w:cs="Times New Roman"/>
          <w:sz w:val="24"/>
          <w:szCs w:val="24"/>
        </w:rPr>
        <w:t>55</w:t>
      </w:r>
    </w:p>
    <w:p w14:paraId="4EB01378" w14:textId="5AFF2303" w:rsidR="005629E1" w:rsidRPr="006B5B10" w:rsidRDefault="005629E1" w:rsidP="00562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Pr="004B64FB">
        <w:rPr>
          <w:rFonts w:ascii="Times New Roman" w:hAnsi="Times New Roman" w:cs="Times New Roman"/>
          <w:sz w:val="24"/>
          <w:szCs w:val="24"/>
        </w:rPr>
        <w:t>Использованн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B64FB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в проваленн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тест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 w:rsidR="005C1C51">
        <w:rPr>
          <w:rFonts w:ascii="Times New Roman" w:hAnsi="Times New Roman" w:cs="Times New Roman"/>
          <w:sz w:val="24"/>
          <w:szCs w:val="24"/>
        </w:rPr>
        <w:t xml:space="preserve">Ито </w:t>
      </w:r>
      <w:proofErr w:type="spellStart"/>
      <w:r w:rsidR="005C1C51">
        <w:rPr>
          <w:rFonts w:ascii="Times New Roman" w:hAnsi="Times New Roman" w:cs="Times New Roman"/>
          <w:sz w:val="24"/>
          <w:szCs w:val="24"/>
        </w:rPr>
        <w:t>Хиробуми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C1C51">
        <w:rPr>
          <w:rFonts w:ascii="Times New Roman" w:hAnsi="Times New Roman" w:cs="Times New Roman"/>
          <w:sz w:val="24"/>
          <w:szCs w:val="24"/>
        </w:rPr>
        <w:t xml:space="preserve"> и «5»</w:t>
      </w:r>
    </w:p>
    <w:p w14:paraId="09227A6E" w14:textId="77777777" w:rsidR="00E90FE1" w:rsidRPr="00701D4D" w:rsidRDefault="00E90FE1" w:rsidP="00277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1A369" w14:textId="77777777" w:rsidR="00CD19C3" w:rsidRDefault="00CD19C3"/>
    <w:sectPr w:rsidR="00CD1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D6787"/>
    <w:multiLevelType w:val="multilevel"/>
    <w:tmpl w:val="C81E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B099D"/>
    <w:multiLevelType w:val="multilevel"/>
    <w:tmpl w:val="DE22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818438">
    <w:abstractNumId w:val="1"/>
  </w:num>
  <w:num w:numId="2" w16cid:durableId="91043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A4"/>
    <w:rsid w:val="000627D6"/>
    <w:rsid w:val="00076B48"/>
    <w:rsid w:val="000D28E2"/>
    <w:rsid w:val="00100F1D"/>
    <w:rsid w:val="00105A76"/>
    <w:rsid w:val="001223E3"/>
    <w:rsid w:val="001813C3"/>
    <w:rsid w:val="002771BA"/>
    <w:rsid w:val="00277259"/>
    <w:rsid w:val="002E060C"/>
    <w:rsid w:val="002E7529"/>
    <w:rsid w:val="0039054D"/>
    <w:rsid w:val="003B7C86"/>
    <w:rsid w:val="003D5F12"/>
    <w:rsid w:val="003F6D65"/>
    <w:rsid w:val="004317BA"/>
    <w:rsid w:val="00441A21"/>
    <w:rsid w:val="00477A05"/>
    <w:rsid w:val="004B64FB"/>
    <w:rsid w:val="005459E7"/>
    <w:rsid w:val="005629E1"/>
    <w:rsid w:val="00584866"/>
    <w:rsid w:val="005C1C51"/>
    <w:rsid w:val="006005E8"/>
    <w:rsid w:val="006B5B10"/>
    <w:rsid w:val="006E303D"/>
    <w:rsid w:val="00701D4D"/>
    <w:rsid w:val="007D58AA"/>
    <w:rsid w:val="00802CF6"/>
    <w:rsid w:val="0085163E"/>
    <w:rsid w:val="00A2653D"/>
    <w:rsid w:val="00B575A4"/>
    <w:rsid w:val="00B92A36"/>
    <w:rsid w:val="00BA71D7"/>
    <w:rsid w:val="00BD6425"/>
    <w:rsid w:val="00CA3F7D"/>
    <w:rsid w:val="00CD19C3"/>
    <w:rsid w:val="00DC051E"/>
    <w:rsid w:val="00E666D3"/>
    <w:rsid w:val="00E72E5F"/>
    <w:rsid w:val="00E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B00E"/>
  <w15:chartTrackingRefBased/>
  <w15:docId w15:val="{3C9790D8-322F-4AEB-ACDF-574CD790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A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7A0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77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6005E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0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-qa.github.io/ielts-score/" TargetMode="External"/><Relationship Id="rId13" Type="http://schemas.openxmlformats.org/officeDocument/2006/relationships/hyperlink" Target="https://brainy-qa.github.io/ielts-scor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rainy-qa.github.io/ielts-score/" TargetMode="External"/><Relationship Id="rId12" Type="http://schemas.openxmlformats.org/officeDocument/2006/relationships/hyperlink" Target="https://brainy-qa.github.io/ielts-scor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brainy-qa.github.io/ielts-score/" TargetMode="External"/><Relationship Id="rId11" Type="http://schemas.openxmlformats.org/officeDocument/2006/relationships/hyperlink" Target="https://brainy-qa.github.io/ielts-score/" TargetMode="External"/><Relationship Id="rId5" Type="http://schemas.openxmlformats.org/officeDocument/2006/relationships/hyperlink" Target="https://brainy-qa.github.io/ielts-score/" TargetMode="External"/><Relationship Id="rId15" Type="http://schemas.openxmlformats.org/officeDocument/2006/relationships/hyperlink" Target="https://brainy-qa.github.io/ielts-score/" TargetMode="External"/><Relationship Id="rId10" Type="http://schemas.openxmlformats.org/officeDocument/2006/relationships/hyperlink" Target="https://brainy-qa.github.io/ielts-s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iny-qa.github.io/ielts-score/" TargetMode="External"/><Relationship Id="rId14" Type="http://schemas.openxmlformats.org/officeDocument/2006/relationships/hyperlink" Target="https://brainy-qa.github.io/ielts-sco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2249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Bonzik Burlakin</dc:creator>
  <cp:keywords/>
  <dc:description/>
  <cp:lastModifiedBy>Bonzik Burlakin</cp:lastModifiedBy>
  <cp:revision>35</cp:revision>
  <cp:lastPrinted>2024-11-10T12:25:00Z</cp:lastPrinted>
  <dcterms:created xsi:type="dcterms:W3CDTF">2024-11-09T04:05:00Z</dcterms:created>
  <dcterms:modified xsi:type="dcterms:W3CDTF">2024-11-10T12:26:00Z</dcterms:modified>
</cp:coreProperties>
</file>